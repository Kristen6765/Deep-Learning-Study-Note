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6F8E" w14:textId="77777777" w:rsidR="00BE1F78" w:rsidRDefault="00000000">
      <w:pPr>
        <w:pStyle w:val="Default"/>
        <w:spacing w:before="0" w:after="140" w:line="168" w:lineRule="auto"/>
        <w:jc w:val="center"/>
        <w:rPr>
          <w:rFonts w:ascii="Times Roman" w:eastAsia="Times Roman" w:hAnsi="Times Roman" w:cs="Times Roman"/>
          <w:sz w:val="40"/>
          <w:szCs w:val="40"/>
        </w:rPr>
      </w:pPr>
      <w:r>
        <w:rPr>
          <w:rFonts w:ascii="Times Roman" w:hAnsi="Times Roman"/>
          <w:sz w:val="40"/>
          <w:szCs w:val="40"/>
        </w:rPr>
        <w:t xml:space="preserve">JIAHUI PENG </w:t>
      </w:r>
    </w:p>
    <w:p w14:paraId="4C2F7FD0" w14:textId="77777777" w:rsidR="00BE1F78" w:rsidRDefault="00000000">
      <w:pPr>
        <w:pStyle w:val="Default"/>
        <w:spacing w:before="0" w:after="140" w:line="168" w:lineRule="auto"/>
        <w:jc w:val="center"/>
        <w:rPr>
          <w:rFonts w:ascii="Times Roman" w:eastAsia="Times Roman" w:hAnsi="Times Roman" w:cs="Times Roman"/>
          <w:color w:val="0000FF"/>
          <w:u w:color="0000FF"/>
        </w:rPr>
      </w:pPr>
      <w:r>
        <w:rPr>
          <w:rFonts w:ascii="Times Roman" w:hAnsi="Times Roman"/>
        </w:rPr>
        <w:t xml:space="preserve">Email: </w:t>
      </w:r>
      <w:r>
        <w:rPr>
          <w:rFonts w:ascii="Times Roman" w:hAnsi="Times Roman"/>
          <w:color w:val="0000FF"/>
          <w:u w:color="0000FF"/>
        </w:rPr>
        <w:t xml:space="preserve">jiahui.peng@mail.mcgill.ca </w:t>
      </w:r>
    </w:p>
    <w:p w14:paraId="5547379C" w14:textId="77777777" w:rsidR="00BE1F78" w:rsidRDefault="00000000">
      <w:pPr>
        <w:pStyle w:val="Default"/>
        <w:spacing w:before="0" w:line="168" w:lineRule="auto"/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Fonts w:ascii="Times Roman" w:hAnsi="Times Roman"/>
          <w:color w:val="401AFF"/>
          <w:sz w:val="29"/>
          <w:szCs w:val="29"/>
          <w:u w:color="401AFF"/>
        </w:rPr>
        <w:t xml:space="preserve">EDUCATION </w:t>
      </w:r>
      <w:r>
        <w:rPr>
          <w:rFonts w:ascii="Palatino Linotype" w:eastAsia="Palatino Linotype" w:hAnsi="Palatino Linotype" w:cs="Palatino Linotype"/>
          <w:noProof/>
          <w:color w:val="401AFF"/>
          <w:sz w:val="20"/>
          <w:szCs w:val="20"/>
          <w:u w:color="401AFF"/>
        </w:rPr>
        <mc:AlternateContent>
          <mc:Choice Requires="wps">
            <w:drawing>
              <wp:inline distT="0" distB="0" distL="0" distR="0" wp14:anchorId="1AD90731" wp14:editId="12F59D66">
                <wp:extent cx="6638926" cy="0"/>
                <wp:effectExtent l="0" t="0" r="0" b="0"/>
                <wp:docPr id="1073741826" name="officeArt object" descr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6" style="visibility:visible;width:522.8pt;height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282D4ED7" w14:textId="77777777" w:rsidR="00BE1F78" w:rsidRDefault="00000000">
      <w:pPr>
        <w:pStyle w:val="Default"/>
        <w:spacing w:before="0" w:line="260" w:lineRule="exact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hAnsi="Times New Roman"/>
          <w:b/>
          <w:bCs/>
          <w:i/>
          <w:iCs/>
        </w:rPr>
        <w:t xml:space="preserve">McGill University                                                                                                             </w:t>
      </w:r>
      <w:r>
        <w:rPr>
          <w:rFonts w:ascii="Times New Roman" w:hAnsi="Times New Roman"/>
          <w:i/>
          <w:iCs/>
        </w:rPr>
        <w:t xml:space="preserve">Sept. 2017 - Dec 2021 </w:t>
      </w:r>
    </w:p>
    <w:p w14:paraId="6D36488C" w14:textId="77777777" w:rsidR="00BE1F78" w:rsidRDefault="00000000">
      <w:pPr>
        <w:pStyle w:val="Default"/>
        <w:numPr>
          <w:ilvl w:val="0"/>
          <w:numId w:val="2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Bachelor of Computer Science &amp; Minor in Economics</w:t>
      </w:r>
    </w:p>
    <w:p w14:paraId="568A16C6" w14:textId="6777A0B5" w:rsidR="00BE1F78" w:rsidRDefault="00000000">
      <w:pPr>
        <w:pStyle w:val="Default"/>
        <w:numPr>
          <w:ilvl w:val="0"/>
          <w:numId w:val="2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GPA: 3.31/4.0 (1st &amp; 2nd year); 3.86/4.0 (3rd &amp; 4th </w:t>
      </w:r>
      <w:commentRangeStart w:id="0"/>
      <w:commentRangeStart w:id="1"/>
      <w:r>
        <w:rPr>
          <w:rFonts w:ascii="Times New Roman" w:hAnsi="Times New Roman"/>
          <w:sz w:val="22"/>
          <w:szCs w:val="22"/>
        </w:rPr>
        <w:t>year</w:t>
      </w:r>
      <w:commentRangeEnd w:id="0"/>
      <w:r w:rsidR="006E38AF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commentRangeEnd w:id="1"/>
      <w:r w:rsidR="007F7374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  <w:r>
        <w:rPr>
          <w:rFonts w:ascii="Times New Roman" w:hAnsi="Times New Roman"/>
          <w:sz w:val="22"/>
          <w:szCs w:val="22"/>
        </w:rPr>
        <w:t>)</w:t>
      </w:r>
      <w:r w:rsidR="006E38AF">
        <w:rPr>
          <w:rFonts w:ascii="Times New Roman" w:hAnsi="Times New Roman" w:hint="eastAsia"/>
          <w:sz w:val="22"/>
          <w:szCs w:val="22"/>
        </w:rPr>
        <w:t xml:space="preserve"> </w:t>
      </w:r>
    </w:p>
    <w:p w14:paraId="0A9883C6" w14:textId="77777777" w:rsidR="00BE1F78" w:rsidRDefault="00000000">
      <w:pPr>
        <w:pStyle w:val="Default"/>
        <w:numPr>
          <w:ilvl w:val="0"/>
          <w:numId w:val="4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TA: COMP 421 Database Systems; COMP 273 Introduction to Computer Systems </w:t>
      </w:r>
    </w:p>
    <w:p w14:paraId="1803EE3E" w14:textId="77777777" w:rsidR="00BE1F78" w:rsidRDefault="00000000">
      <w:pPr>
        <w:pStyle w:val="Default"/>
        <w:numPr>
          <w:ilvl w:val="0"/>
          <w:numId w:val="2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Applied Machine Learning (A); Artificial Intelligence (A); Introduction to Natural Language Processing (A); Introduction to Data Science(A); Algorithm Design (A); Database Systems (A); Computer Networks (A); Distributed System (A); Numerical Computing (A); Programming Lang &amp; Paradigms (</w:t>
      </w:r>
      <w:commentRangeStart w:id="2"/>
      <w:r>
        <w:rPr>
          <w:rFonts w:ascii="Times New Roman" w:hAnsi="Times New Roman"/>
          <w:sz w:val="22"/>
          <w:szCs w:val="22"/>
        </w:rPr>
        <w:t>A</w:t>
      </w:r>
      <w:commentRangeEnd w:id="2"/>
      <w:r w:rsidR="001E1954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2"/>
      </w:r>
      <w:r>
        <w:rPr>
          <w:rFonts w:ascii="Times New Roman" w:hAnsi="Times New Roman"/>
          <w:sz w:val="22"/>
          <w:szCs w:val="22"/>
        </w:rPr>
        <w:t xml:space="preserve">) </w:t>
      </w:r>
    </w:p>
    <w:p w14:paraId="69D7738C" w14:textId="77777777" w:rsidR="00BE1F78" w:rsidRDefault="00000000">
      <w:pPr>
        <w:pStyle w:val="Default"/>
        <w:spacing w:before="0" w:line="168" w:lineRule="auto"/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Fonts w:ascii="Times Roman" w:hAnsi="Times Roman"/>
          <w:color w:val="401AFF"/>
          <w:sz w:val="29"/>
          <w:szCs w:val="29"/>
          <w:u w:color="401AFF"/>
        </w:rPr>
        <w:t xml:space="preserve">ACADEMIC EXPERIENCE </w:t>
      </w:r>
      <w:r>
        <w:rPr>
          <w:rFonts w:ascii="Palatino Linotype" w:eastAsia="Palatino Linotype" w:hAnsi="Palatino Linotype" w:cs="Palatino Linotype"/>
          <w:noProof/>
          <w:color w:val="401AFF"/>
          <w:sz w:val="20"/>
          <w:szCs w:val="20"/>
          <w:u w:color="401AFF"/>
        </w:rPr>
        <mc:AlternateContent>
          <mc:Choice Requires="wps">
            <w:drawing>
              <wp:inline distT="0" distB="0" distL="0" distR="0" wp14:anchorId="73A4072D" wp14:editId="76B4413B">
                <wp:extent cx="6638926" cy="0"/>
                <wp:effectExtent l="0" t="0" r="0" b="0"/>
                <wp:docPr id="1073741827" name="officeArt object" descr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7" style="visibility:visible;width:522.8pt;height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0978B674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 w:hint="eastAsia"/>
        </w:rPr>
      </w:pPr>
      <w:r>
        <w:rPr>
          <w:rFonts w:ascii="Palatino Linotype" w:eastAsia="Palatino Linotype" w:hAnsi="Palatino Linotype" w:cs="Palatino Linotype"/>
          <w:b/>
          <w:bCs/>
          <w:i/>
          <w:iCs/>
        </w:rPr>
        <w:t>Individual</w:t>
      </w:r>
      <w:r>
        <w:rPr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  <w:t xml:space="preserve"> </w:t>
      </w:r>
      <w:r>
        <w:rPr>
          <w:rFonts w:ascii="Palatino Linotype" w:eastAsia="Palatino Linotype" w:hAnsi="Palatino Linotype" w:cs="Palatino Linotype"/>
          <w:b/>
          <w:bCs/>
          <w:i/>
          <w:iCs/>
        </w:rPr>
        <w:t>Researcher</w:t>
      </w:r>
      <w:r>
        <w:rPr>
          <w:rFonts w:ascii="Times New Roman" w:hAnsi="Times New Roman"/>
          <w:b/>
          <w:bCs/>
          <w:i/>
          <w:iCs/>
        </w:rPr>
        <w:t xml:space="preserve">                                                                                                          </w:t>
      </w:r>
      <w:r>
        <w:rPr>
          <w:rFonts w:ascii="Times New Roman" w:hAnsi="Times New Roman"/>
          <w:i/>
          <w:iCs/>
        </w:rPr>
        <w:t xml:space="preserve">Jan. 2024 - Present </w:t>
      </w:r>
      <w:r>
        <w:rPr>
          <w:rFonts w:ascii="Times New Roman" w:eastAsia="Times New Roman" w:hAnsi="Times New Roman" w:cs="Times New Roman"/>
          <w:i/>
          <w:iCs/>
        </w:rPr>
        <w:br/>
      </w:r>
      <w:commentRangeStart w:id="3"/>
      <w:r>
        <w:rPr>
          <w:rFonts w:ascii="Times New Roman" w:hAnsi="Times New Roman"/>
          <w:i/>
          <w:iCs/>
        </w:rPr>
        <w:t>Part-time, collaborating with a graduate student</w:t>
      </w:r>
      <w:r>
        <w:rPr>
          <w:rFonts w:ascii="Times New Roman" w:hAnsi="Times New Roman"/>
          <w:i/>
          <w:iCs/>
          <w:color w:val="401AFF"/>
          <w:u w:color="401AFF"/>
        </w:rPr>
        <w:t xml:space="preserve"> </w:t>
      </w:r>
      <w:hyperlink r:id="rId11" w:history="1">
        <w:proofErr w:type="spellStart"/>
        <w:r>
          <w:rPr>
            <w:rStyle w:val="Hyperlink0"/>
            <w:rFonts w:eastAsia="Arial Unicode MS"/>
          </w:rPr>
          <w:t>Tianyu</w:t>
        </w:r>
        <w:proofErr w:type="spellEnd"/>
        <w:r>
          <w:rPr>
            <w:rStyle w:val="Hyperlink0"/>
            <w:rFonts w:eastAsia="Arial Unicode MS"/>
          </w:rPr>
          <w:t xml:space="preserve"> Shi</w:t>
        </w:r>
      </w:hyperlink>
      <w:r>
        <w:rPr>
          <w:rStyle w:val="None"/>
          <w:rFonts w:ascii="Times New Roman" w:hAnsi="Times New Roman"/>
          <w:i/>
          <w:iCs/>
        </w:rPr>
        <w:t xml:space="preserve"> from University of Toronto and </w:t>
      </w:r>
      <w:hyperlink r:id="rId12" w:history="1">
        <w:proofErr w:type="spellStart"/>
        <w:r>
          <w:rPr>
            <w:rStyle w:val="Hyperlink0"/>
            <w:rFonts w:eastAsia="Arial Unicode MS"/>
          </w:rPr>
          <w:t>Tengjiao</w:t>
        </w:r>
        <w:proofErr w:type="spellEnd"/>
        <w:r>
          <w:rPr>
            <w:rStyle w:val="Hyperlink0"/>
            <w:rFonts w:eastAsia="Arial Unicode MS"/>
          </w:rPr>
          <w:t xml:space="preserve"> Sun</w:t>
        </w:r>
      </w:hyperlink>
      <w:r>
        <w:rPr>
          <w:rStyle w:val="None"/>
          <w:rFonts w:ascii="Times New Roman" w:hAnsi="Times New Roman"/>
        </w:rPr>
        <w:t xml:space="preserve"> University of Southampton</w:t>
      </w:r>
      <w:commentRangeEnd w:id="3"/>
      <w:r w:rsidR="006E38AF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3"/>
      </w:r>
    </w:p>
    <w:p w14:paraId="76FC2587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>Text-to-Motion Generation (Machine Learning)</w:t>
      </w:r>
    </w:p>
    <w:p w14:paraId="42389E62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commentRangeStart w:id="4"/>
      <w:r>
        <w:rPr>
          <w:rStyle w:val="None"/>
          <w:rFonts w:ascii="Times New Roman" w:hAnsi="Times New Roman"/>
          <w:sz w:val="22"/>
          <w:szCs w:val="22"/>
        </w:rPr>
        <w:t xml:space="preserve">Proposed the Multimodal Conditional Representation and Editing (MCRE) module, a lightweight adapter for text-to-motion generation and editing. </w:t>
      </w:r>
      <w:commentRangeEnd w:id="4"/>
      <w:r w:rsidR="007F7374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4"/>
      </w:r>
    </w:p>
    <w:p w14:paraId="1120F67D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Designed and executed the qualitative and quantitative experiments to demonstrate the effectiveness and versatility of the MCRE module in text motion generation and editing. </w:t>
      </w:r>
    </w:p>
    <w:p w14:paraId="389CC791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Co-authored a workshop paper and submitted to ECCV. 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br/>
      </w:r>
    </w:p>
    <w:p w14:paraId="71A0DB51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/>
          <w:i/>
          <w:iCs/>
        </w:rPr>
      </w:pPr>
      <w:r>
        <w:rPr>
          <w:rStyle w:val="None"/>
          <w:rFonts w:ascii="Times New Roman" w:hAnsi="Times New Roman"/>
          <w:b/>
          <w:bCs/>
          <w:i/>
          <w:iCs/>
        </w:rPr>
        <w:t xml:space="preserve">McGill University                                    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lang w:val="zh-TW" w:eastAsia="zh-TW"/>
        </w:rPr>
        <w:t xml:space="preserve"> </w:t>
      </w:r>
      <w:r>
        <w:rPr>
          <w:rStyle w:val="None"/>
          <w:rFonts w:ascii="Times New Roman" w:hAnsi="Times New Roman"/>
          <w:b/>
          <w:bCs/>
          <w:i/>
          <w:iCs/>
        </w:rPr>
        <w:t xml:space="preserve">                      </w:t>
      </w:r>
      <w:r>
        <w:rPr>
          <w:rStyle w:val="None"/>
          <w:rFonts w:ascii="Times New Roman" w:hAnsi="Times New Roman"/>
          <w:i/>
          <w:iCs/>
        </w:rPr>
        <w:t>May. 2023 - Mar. 2024</w:t>
      </w:r>
      <w:r>
        <w:rPr>
          <w:rStyle w:val="None"/>
          <w:rFonts w:ascii="Times New Roman" w:hAnsi="Times New Roman"/>
          <w:i/>
          <w:iCs/>
          <w:color w:val="401AFF"/>
          <w:u w:color="401AFF"/>
        </w:rPr>
        <w:t xml:space="preserve"> </w:t>
      </w:r>
      <w:r>
        <w:rPr>
          <w:rStyle w:val="None"/>
          <w:rFonts w:ascii="Times New Roman" w:hAnsi="Times New Roman"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br/>
        <w:t xml:space="preserve">Part-time Research Assistant, supervised by </w:t>
      </w:r>
      <w:hyperlink r:id="rId13" w:history="1">
        <w:r>
          <w:rPr>
            <w:rStyle w:val="Hyperlink1"/>
            <w:rFonts w:eastAsia="Arial Unicode MS"/>
          </w:rPr>
          <w:t xml:space="preserve">Prof. Bettina </w:t>
        </w:r>
        <w:proofErr w:type="spellStart"/>
        <w:r>
          <w:rPr>
            <w:rStyle w:val="Hyperlink1"/>
            <w:rFonts w:eastAsia="Arial Unicode MS"/>
          </w:rPr>
          <w:t>Kemme</w:t>
        </w:r>
        <w:proofErr w:type="spellEnd"/>
      </w:hyperlink>
      <w:r>
        <w:rPr>
          <w:rStyle w:val="None"/>
          <w:rFonts w:ascii="Times New Roman" w:hAnsi="Times New Roman"/>
          <w:i/>
          <w:iCs/>
        </w:rPr>
        <w:t xml:space="preserve"> &amp; Prof. Mona </w:t>
      </w:r>
      <w:proofErr w:type="spellStart"/>
      <w:r>
        <w:rPr>
          <w:rStyle w:val="None"/>
          <w:rFonts w:ascii="Times New Roman" w:hAnsi="Times New Roman"/>
          <w:i/>
          <w:iCs/>
        </w:rPr>
        <w:t>Elsaadawy</w:t>
      </w:r>
      <w:proofErr w:type="spellEnd"/>
      <w:r>
        <w:rPr>
          <w:rStyle w:val="None"/>
          <w:rFonts w:ascii="Times New Roman" w:hAnsi="Times New Roman"/>
          <w:i/>
          <w:iCs/>
        </w:rPr>
        <w:t xml:space="preserve"> </w:t>
      </w:r>
    </w:p>
    <w:p w14:paraId="430AA3DE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>Distributed Systems &amp; Networks</w:t>
      </w:r>
    </w:p>
    <w:p w14:paraId="0A3D55A4" w14:textId="1CBDFD5D" w:rsidR="00BE1F78" w:rsidRDefault="007F7374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ins w:id="5" w:author="Yilun Hao" w:date="2024-08-06T17:33:00Z" w16du:dateUtc="2024-08-06T21:33:00Z">
        <w:r>
          <w:rPr>
            <w:rStyle w:val="None"/>
            <w:rFonts w:ascii="Times New Roman" w:hAnsi="Times New Roman"/>
            <w:sz w:val="22"/>
            <w:szCs w:val="22"/>
          </w:rPr>
          <w:t>E</w:t>
        </w:r>
      </w:ins>
      <w:del w:id="6" w:author="Yilun Hao" w:date="2024-08-06T17:33:00Z" w16du:dateUtc="2024-08-06T21:33:00Z">
        <w:r w:rsidR="00000000" w:rsidDel="007F7374">
          <w:rPr>
            <w:rStyle w:val="None"/>
            <w:rFonts w:ascii="Times New Roman" w:hAnsi="Times New Roman"/>
            <w:sz w:val="22"/>
            <w:szCs w:val="22"/>
          </w:rPr>
          <w:delText>Proposed to e</w:delText>
        </w:r>
      </w:del>
      <w:r w:rsidR="00000000">
        <w:rPr>
          <w:rStyle w:val="None"/>
          <w:rFonts w:ascii="Times New Roman" w:hAnsi="Times New Roman"/>
          <w:sz w:val="22"/>
          <w:szCs w:val="22"/>
        </w:rPr>
        <w:t>xplore</w:t>
      </w:r>
      <w:ins w:id="7" w:author="Yilun Hao" w:date="2024-08-06T17:33:00Z" w16du:dateUtc="2024-08-06T21:33:00Z">
        <w:r>
          <w:rPr>
            <w:rStyle w:val="None"/>
            <w:rFonts w:ascii="Times New Roman" w:hAnsi="Times New Roman"/>
            <w:sz w:val="22"/>
            <w:szCs w:val="22"/>
          </w:rPr>
          <w:t>d</w:t>
        </w:r>
      </w:ins>
      <w:r w:rsidR="00000000">
        <w:rPr>
          <w:rStyle w:val="None"/>
          <w:rFonts w:ascii="Times New Roman" w:hAnsi="Times New Roman"/>
          <w:sz w:val="22"/>
          <w:szCs w:val="22"/>
        </w:rPr>
        <w:t xml:space="preserve"> the P4 programming language</w:t>
      </w:r>
      <w:r w:rsidR="00000000">
        <w:rPr>
          <w:rStyle w:val="None"/>
          <w:rFonts w:ascii="Arial Unicode MS" w:hAnsi="Arial Unicode MS"/>
          <w:sz w:val="22"/>
          <w:szCs w:val="22"/>
        </w:rPr>
        <w:t>’</w:t>
      </w:r>
      <w:r w:rsidR="00000000">
        <w:rPr>
          <w:rStyle w:val="None"/>
          <w:rFonts w:ascii="Times New Roman" w:hAnsi="Times New Roman"/>
          <w:sz w:val="22"/>
          <w:szCs w:val="22"/>
        </w:rPr>
        <w:t xml:space="preserve">s capabilities for monitoring large and complex distributed systems in </w:t>
      </w:r>
      <w:proofErr w:type="gramStart"/>
      <w:r w:rsidR="00000000">
        <w:rPr>
          <w:rStyle w:val="None"/>
          <w:rFonts w:ascii="Times New Roman" w:hAnsi="Times New Roman"/>
          <w:sz w:val="22"/>
          <w:szCs w:val="22"/>
        </w:rPr>
        <w:t>SDN, and</w:t>
      </w:r>
      <w:proofErr w:type="gramEnd"/>
      <w:r w:rsidR="00000000">
        <w:rPr>
          <w:rStyle w:val="None"/>
          <w:rFonts w:ascii="Times New Roman" w:hAnsi="Times New Roman"/>
          <w:sz w:val="22"/>
          <w:szCs w:val="22"/>
        </w:rPr>
        <w:t xml:space="preserve"> compar</w:t>
      </w:r>
      <w:ins w:id="8" w:author="Yilun Hao" w:date="2024-08-06T17:33:00Z" w16du:dateUtc="2024-08-06T21:33:00Z">
        <w:r>
          <w:rPr>
            <w:rStyle w:val="None"/>
            <w:rFonts w:ascii="Times New Roman" w:hAnsi="Times New Roman"/>
            <w:sz w:val="22"/>
            <w:szCs w:val="22"/>
          </w:rPr>
          <w:t>ed</w:t>
        </w:r>
      </w:ins>
      <w:del w:id="9" w:author="Yilun Hao" w:date="2024-08-06T17:33:00Z" w16du:dateUtc="2024-08-06T21:33:00Z">
        <w:r w:rsidR="00000000" w:rsidDel="007F7374">
          <w:rPr>
            <w:rStyle w:val="None"/>
            <w:rFonts w:ascii="Times New Roman" w:hAnsi="Times New Roman"/>
            <w:sz w:val="22"/>
            <w:szCs w:val="22"/>
          </w:rPr>
          <w:delText>ing</w:delText>
        </w:r>
      </w:del>
      <w:r w:rsidR="00000000">
        <w:rPr>
          <w:rStyle w:val="None"/>
          <w:rFonts w:ascii="Times New Roman" w:hAnsi="Times New Roman"/>
          <w:sz w:val="22"/>
          <w:szCs w:val="22"/>
        </w:rPr>
        <w:t xml:space="preserve"> its performance and flexibility with the use of Open </w:t>
      </w:r>
      <w:proofErr w:type="spellStart"/>
      <w:r w:rsidR="00000000">
        <w:rPr>
          <w:rStyle w:val="None"/>
          <w:rFonts w:ascii="Times New Roman" w:hAnsi="Times New Roman"/>
          <w:sz w:val="22"/>
          <w:szCs w:val="22"/>
        </w:rPr>
        <w:t>vSwitch</w:t>
      </w:r>
      <w:proofErr w:type="spellEnd"/>
      <w:r w:rsidR="00000000">
        <w:rPr>
          <w:rStyle w:val="None"/>
          <w:rFonts w:ascii="Times New Roman" w:hAnsi="Times New Roman"/>
          <w:sz w:val="22"/>
          <w:szCs w:val="22"/>
        </w:rPr>
        <w:t xml:space="preserve">. </w:t>
      </w:r>
    </w:p>
    <w:p w14:paraId="6E0B2DD2" w14:textId="169D486B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Designed and implemented a program that runs on software switches using P4, enabling dynamic performance monitoring of a set of target network flows between each containerized </w:t>
      </w:r>
      <w:del w:id="10" w:author="Yilun Hao" w:date="2024-08-06T17:34:00Z" w16du:dateUtc="2024-08-06T21:34:00Z">
        <w:r w:rsidDel="001E1954">
          <w:rPr>
            <w:rStyle w:val="None"/>
            <w:rFonts w:ascii="Times New Roman" w:hAnsi="Times New Roman"/>
            <w:sz w:val="22"/>
            <w:szCs w:val="22"/>
          </w:rPr>
          <w:delText>components</w:delText>
        </w:r>
      </w:del>
      <w:ins w:id="11" w:author="Yilun Hao" w:date="2024-08-06T17:34:00Z" w16du:dateUtc="2024-08-06T21:34:00Z">
        <w:r w:rsidR="001E1954">
          <w:rPr>
            <w:rStyle w:val="None"/>
            <w:rFonts w:ascii="Times New Roman" w:hAnsi="Times New Roman"/>
            <w:sz w:val="22"/>
            <w:szCs w:val="22"/>
          </w:rPr>
          <w:t>component</w:t>
        </w:r>
      </w:ins>
      <w:r>
        <w:rPr>
          <w:rStyle w:val="None"/>
          <w:rFonts w:ascii="Times New Roman" w:hAnsi="Times New Roman"/>
          <w:sz w:val="22"/>
          <w:szCs w:val="22"/>
        </w:rPr>
        <w:t xml:space="preserve">. 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br/>
      </w:r>
    </w:p>
    <w:p w14:paraId="3DE9C8CD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/>
          <w:color w:val="401AFF"/>
          <w:u w:color="401AFF"/>
        </w:rPr>
      </w:pPr>
      <w:r>
        <w:rPr>
          <w:rStyle w:val="None"/>
          <w:rFonts w:ascii="Times New Roman" w:hAnsi="Times New Roman"/>
          <w:b/>
          <w:bCs/>
          <w:i/>
          <w:iCs/>
        </w:rPr>
        <w:t xml:space="preserve">McGill University                                    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lang w:val="zh-TW" w:eastAsia="zh-TW"/>
        </w:rPr>
        <w:t xml:space="preserve"> </w:t>
      </w:r>
      <w:r>
        <w:rPr>
          <w:rStyle w:val="None"/>
          <w:rFonts w:ascii="Times New Roman" w:hAnsi="Times New Roman"/>
          <w:b/>
          <w:bCs/>
          <w:i/>
          <w:iCs/>
        </w:rPr>
        <w:t xml:space="preserve">                    </w:t>
      </w:r>
      <w:r>
        <w:rPr>
          <w:rStyle w:val="None"/>
          <w:rFonts w:ascii="Times New Roman" w:hAnsi="Times New Roman"/>
          <w:i/>
          <w:iCs/>
        </w:rPr>
        <w:t>Sept. 2021</w:t>
      </w:r>
      <w:r>
        <w:rPr>
          <w:rStyle w:val="None"/>
          <w:rFonts w:ascii="Times New Roman" w:hAnsi="Times New Roman"/>
          <w:i/>
          <w:iCs/>
          <w:lang w:val="ru-RU"/>
        </w:rPr>
        <w:t xml:space="preserve"> - </w:t>
      </w:r>
      <w:r>
        <w:rPr>
          <w:rStyle w:val="None"/>
          <w:rFonts w:ascii="Times New Roman" w:hAnsi="Times New Roman"/>
          <w:i/>
          <w:iCs/>
        </w:rPr>
        <w:t>Dec. 2021</w:t>
      </w:r>
      <w:r>
        <w:rPr>
          <w:rStyle w:val="None"/>
          <w:rFonts w:ascii="Times New Roman" w:hAnsi="Times New Roman"/>
          <w:i/>
          <w:iCs/>
          <w:color w:val="401AFF"/>
          <w:u w:color="401AFF"/>
        </w:rPr>
        <w:t xml:space="preserve"> </w:t>
      </w:r>
      <w:r>
        <w:rPr>
          <w:rStyle w:val="None"/>
          <w:rFonts w:ascii="Times New Roman" w:hAnsi="Times New Roman"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br/>
        <w:t xml:space="preserve">Research Assistant, supervised by </w:t>
      </w:r>
      <w:hyperlink r:id="rId14" w:history="1">
        <w:r>
          <w:rPr>
            <w:rStyle w:val="Hyperlink2"/>
            <w:rFonts w:eastAsia="Arial Unicode MS"/>
          </w:rPr>
          <w:t>Prof. Jin Guo</w:t>
        </w:r>
      </w:hyperlink>
      <w:r>
        <w:rPr>
          <w:rStyle w:val="None"/>
          <w:rFonts w:ascii="Times New Roman" w:hAnsi="Times New Roman"/>
          <w:i/>
          <w:iCs/>
        </w:rPr>
        <w:t xml:space="preserve"> &amp; </w:t>
      </w:r>
      <w:hyperlink r:id="rId15" w:history="1">
        <w:r>
          <w:rPr>
            <w:rStyle w:val="Hyperlink2"/>
            <w:rFonts w:eastAsia="Arial Unicode MS"/>
          </w:rPr>
          <w:t>Prof. Martin Robillard</w:t>
        </w:r>
      </w:hyperlink>
      <w:r>
        <w:rPr>
          <w:rStyle w:val="None"/>
          <w:rFonts w:ascii="Times New Roman" w:hAnsi="Times New Roman"/>
          <w:i/>
          <w:iCs/>
        </w:rPr>
        <w:t xml:space="preserve"> </w:t>
      </w:r>
    </w:p>
    <w:p w14:paraId="4CC92F86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>Human-Computer Interaction</w:t>
      </w:r>
    </w:p>
    <w:p w14:paraId="5D30F35B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Proposed to find a solution to help Chrome users to save time by avoiding clicking on the less desired </w:t>
      </w:r>
      <w:del w:id="12" w:author="Yilun Hao" w:date="2024-08-06T17:34:00Z" w16du:dateUtc="2024-08-06T21:34:00Z">
        <w:r w:rsidDel="001E1954">
          <w:rPr>
            <w:rStyle w:val="None"/>
            <w:rFonts w:ascii="Times New Roman" w:eastAsia="Times New Roman" w:hAnsi="Times New Roman" w:cs="Times New Roman"/>
          </w:rPr>
          <w:br/>
        </w:r>
      </w:del>
      <w:r>
        <w:rPr>
          <w:rStyle w:val="None"/>
          <w:rFonts w:ascii="Times New Roman" w:hAnsi="Times New Roman"/>
          <w:sz w:val="22"/>
          <w:szCs w:val="22"/>
        </w:rPr>
        <w:t xml:space="preserve">search results. </w:t>
      </w:r>
    </w:p>
    <w:p w14:paraId="39F4D56E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Designed a heuristic algorithm to summarize web pages and categorize search results by content. </w:t>
      </w:r>
    </w:p>
    <w:p w14:paraId="00ACC1F8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Developed a Chrome extension in JavaScript that displays summaries and classifications (e.g., Tutorial </w:t>
      </w:r>
      <w:del w:id="13" w:author="Yilun Hao" w:date="2024-08-06T17:35:00Z" w16du:dateUtc="2024-08-06T21:35:00Z">
        <w:r w:rsidDel="001E1954">
          <w:rPr>
            <w:rStyle w:val="None"/>
            <w:rFonts w:ascii="Times New Roman" w:eastAsia="Times New Roman" w:hAnsi="Times New Roman" w:cs="Times New Roman"/>
          </w:rPr>
          <w:br/>
        </w:r>
      </w:del>
      <w:r>
        <w:rPr>
          <w:rStyle w:val="None"/>
          <w:rFonts w:ascii="Times New Roman" w:hAnsi="Times New Roman"/>
          <w:sz w:val="22"/>
          <w:szCs w:val="22"/>
        </w:rPr>
        <w:t>Website) in a pop-up when users hover over a search result.</w:t>
      </w:r>
    </w:p>
    <w:p w14:paraId="7E99F4DF" w14:textId="77777777" w:rsidR="00BE1F78" w:rsidRDefault="00BE1F7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73540E8A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/>
          <w:color w:val="401AFF"/>
          <w:u w:color="401AFF"/>
        </w:rPr>
      </w:pPr>
      <w:r>
        <w:rPr>
          <w:rStyle w:val="None"/>
          <w:rFonts w:ascii="Times New Roman" w:hAnsi="Times New Roman"/>
          <w:b/>
          <w:bCs/>
          <w:i/>
          <w:iCs/>
        </w:rPr>
        <w:t xml:space="preserve">McGill University                                    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lang w:val="zh-TW" w:eastAsia="zh-TW"/>
        </w:rPr>
        <w:t xml:space="preserve"> </w:t>
      </w:r>
      <w:r>
        <w:rPr>
          <w:rStyle w:val="None"/>
          <w:rFonts w:ascii="Times New Roman" w:hAnsi="Times New Roman"/>
          <w:b/>
          <w:bCs/>
          <w:i/>
          <w:iCs/>
        </w:rPr>
        <w:t xml:space="preserve">                   </w:t>
      </w:r>
      <w:r>
        <w:rPr>
          <w:rStyle w:val="None"/>
          <w:rFonts w:ascii="Times New Roman" w:hAnsi="Times New Roman"/>
          <w:i/>
          <w:iCs/>
        </w:rPr>
        <w:t>May 2020</w:t>
      </w:r>
      <w:r>
        <w:rPr>
          <w:rStyle w:val="None"/>
          <w:rFonts w:ascii="Times New Roman" w:hAnsi="Times New Roman"/>
          <w:i/>
          <w:iCs/>
          <w:lang w:val="ru-RU"/>
        </w:rPr>
        <w:t xml:space="preserve"> - </w:t>
      </w:r>
      <w:r>
        <w:rPr>
          <w:rStyle w:val="None"/>
          <w:rFonts w:ascii="Times New Roman" w:hAnsi="Times New Roman"/>
          <w:i/>
          <w:iCs/>
        </w:rPr>
        <w:t>Apr. 2021</w:t>
      </w:r>
      <w:r>
        <w:rPr>
          <w:rStyle w:val="None"/>
          <w:rFonts w:ascii="Times New Roman" w:hAnsi="Times New Roman"/>
          <w:i/>
          <w:iCs/>
          <w:color w:val="401AFF"/>
          <w:u w:color="401AFF"/>
        </w:rPr>
        <w:t xml:space="preserve"> </w:t>
      </w:r>
      <w:r>
        <w:rPr>
          <w:rStyle w:val="None"/>
          <w:rFonts w:ascii="Times New Roman" w:hAnsi="Times New Roman"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br/>
        <w:t xml:space="preserve">Research Assistant, </w:t>
      </w:r>
      <w:r>
        <w:rPr>
          <w:rStyle w:val="None"/>
          <w:rFonts w:ascii="Times New Roman" w:hAnsi="Times New Roman"/>
        </w:rPr>
        <w:t xml:space="preserve">supervised by </w:t>
      </w:r>
      <w:hyperlink r:id="rId16" w:history="1">
        <w:r>
          <w:rPr>
            <w:rStyle w:val="Hyperlink2"/>
            <w:rFonts w:eastAsia="Arial Unicode MS"/>
          </w:rPr>
          <w:t xml:space="preserve">Prof. </w:t>
        </w:r>
        <w:proofErr w:type="spellStart"/>
        <w:r>
          <w:rPr>
            <w:rStyle w:val="Hyperlink2"/>
            <w:rFonts w:eastAsia="Arial Unicode MS"/>
          </w:rPr>
          <w:t>Muthucumaru</w:t>
        </w:r>
        <w:proofErr w:type="spellEnd"/>
        <w:r>
          <w:rPr>
            <w:rStyle w:val="Hyperlink2"/>
            <w:rFonts w:eastAsia="Arial Unicode MS"/>
          </w:rPr>
          <w:t xml:space="preserve"> Maheswaran </w:t>
        </w:r>
      </w:hyperlink>
    </w:p>
    <w:p w14:paraId="7ABEAF5A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commentRangeStart w:id="14"/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>Edge Computing</w:t>
      </w:r>
      <w:commentRangeEnd w:id="14"/>
      <w:r w:rsidR="00CF0D3D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4"/>
      </w:r>
    </w:p>
    <w:p w14:paraId="005A0D34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Proposed to discover the bottlenecks and improve the data transmission and computation efficiency of an IoT system. </w:t>
      </w:r>
    </w:p>
    <w:p w14:paraId="19B940F6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lastRenderedPageBreak/>
        <w:t xml:space="preserve">Designed and tested a Network-Aware Scheduling Algorithm to minimize task execution times on edge servers by dynamically adjusting schedules based on network quality </w:t>
      </w:r>
    </w:p>
    <w:p w14:paraId="72FDD244" w14:textId="77777777" w:rsidR="00BE1F78" w:rsidRDefault="00000000">
      <w:pPr>
        <w:pStyle w:val="Default"/>
        <w:numPr>
          <w:ilvl w:val="0"/>
          <w:numId w:val="7"/>
        </w:numPr>
        <w:spacing w:before="0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I</w:t>
      </w:r>
      <w:r>
        <w:rPr>
          <w:rStyle w:val="None"/>
          <w:rFonts w:ascii="Times New Roman" w:hAnsi="Times New Roman"/>
          <w:sz w:val="22"/>
          <w:szCs w:val="22"/>
        </w:rPr>
        <w:t xml:space="preserve">mplemented a scheduling algorithm in </w:t>
      </w:r>
      <w:hyperlink r:id="rId17" w:history="1">
        <w:proofErr w:type="spellStart"/>
        <w:r>
          <w:rPr>
            <w:rStyle w:val="Hyperlink3"/>
            <w:rFonts w:ascii="Times New Roman" w:hAnsi="Times New Roman"/>
          </w:rPr>
          <w:t>JAMScript</w:t>
        </w:r>
        <w:proofErr w:type="spellEnd"/>
        <w:r>
          <w:rPr>
            <w:rStyle w:val="None"/>
            <w:rFonts w:ascii="Arial Unicode MS" w:hAnsi="Arial Unicode MS"/>
            <w:color w:val="4F81BD"/>
            <w:sz w:val="22"/>
            <w:szCs w:val="22"/>
            <w:u w:val="single" w:color="4F81BD"/>
          </w:rPr>
          <w:t>’</w:t>
        </w:r>
        <w:r>
          <w:rPr>
            <w:rStyle w:val="None"/>
            <w:rFonts w:ascii="Times New Roman" w:hAnsi="Times New Roman"/>
            <w:color w:val="4F81BD"/>
            <w:sz w:val="22"/>
            <w:szCs w:val="22"/>
            <w:u w:val="single" w:color="4F81BD"/>
          </w:rPr>
          <w:t>s</w:t>
        </w:r>
      </w:hyperlink>
      <w:r>
        <w:rPr>
          <w:rStyle w:val="None"/>
          <w:rFonts w:ascii="Times New Roman" w:hAnsi="Times New Roman"/>
          <w:color w:val="0000FF"/>
          <w:sz w:val="22"/>
          <w:szCs w:val="22"/>
          <w:u w:color="0000FF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edge servers using Node.js and C++ to dynamically allocate computational resources to real-time, interactive, and batch tasks sent from devices (driving vehicles) based on different priorities, preventing any task type from being starved.</w:t>
      </w:r>
    </w:p>
    <w:p w14:paraId="0E786C0E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Identified and resolved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JAMScript</w:t>
      </w:r>
      <w:r>
        <w:rPr>
          <w:rStyle w:val="None"/>
          <w:rFonts w:ascii="Arial Unicode MS" w:hAnsi="Arial Unicode MS"/>
          <w:sz w:val="22"/>
          <w:szCs w:val="22"/>
        </w:rPr>
        <w:t>’</w:t>
      </w:r>
      <w:r>
        <w:rPr>
          <w:rStyle w:val="None"/>
          <w:rFonts w:ascii="Times New Roman" w:hAnsi="Times New Roman"/>
          <w:sz w:val="22"/>
          <w:szCs w:val="22"/>
        </w:rPr>
        <w:t>s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 server-side performance bottlenecks, enhancing task communication efficiency by 50x using Worker threads in Node.js. </w:t>
      </w:r>
    </w:p>
    <w:p w14:paraId="3CD6099C" w14:textId="77777777" w:rsidR="00BE1F78" w:rsidRDefault="00000000">
      <w:pPr>
        <w:pStyle w:val="Default"/>
        <w:numPr>
          <w:ilvl w:val="0"/>
          <w:numId w:val="7"/>
        </w:numPr>
        <w:spacing w:before="0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C</w:t>
      </w:r>
      <w:r>
        <w:rPr>
          <w:rStyle w:val="None"/>
          <w:rFonts w:ascii="Times New Roman" w:hAnsi="Times New Roman"/>
          <w:sz w:val="22"/>
          <w:szCs w:val="22"/>
        </w:rPr>
        <w:t xml:space="preserve">o-authored the paper </w:t>
      </w:r>
      <w:r>
        <w:rPr>
          <w:rStyle w:val="None"/>
          <w:rFonts w:ascii="Arial Unicode MS" w:hAnsi="Arial Unicode MS"/>
          <w:sz w:val="22"/>
          <w:szCs w:val="22"/>
        </w:rPr>
        <w:t>’</w:t>
      </w:r>
      <w:r>
        <w:rPr>
          <w:rStyle w:val="None"/>
          <w:rFonts w:ascii="Times New Roman" w:hAnsi="Times New Roman"/>
          <w:sz w:val="22"/>
          <w:szCs w:val="22"/>
        </w:rPr>
        <w:t>Network-Aware Scheduling for Edge Computing Tasks in 5G</w:t>
      </w:r>
      <w:r>
        <w:rPr>
          <w:rStyle w:val="None"/>
          <w:rFonts w:ascii="Arial Unicode MS" w:hAnsi="Arial Unicode MS"/>
          <w:sz w:val="22"/>
          <w:szCs w:val="22"/>
        </w:rPr>
        <w:t xml:space="preserve">’ </w:t>
      </w:r>
      <w:r>
        <w:rPr>
          <w:rStyle w:val="None"/>
          <w:rFonts w:ascii="Times New Roman" w:hAnsi="Times New Roman"/>
          <w:sz w:val="22"/>
          <w:szCs w:val="22"/>
        </w:rPr>
        <w:t>(the patent has been approved; the paper submission is pending).</w:t>
      </w:r>
    </w:p>
    <w:p w14:paraId="7A3B8C2C" w14:textId="77777777" w:rsidR="00BE1F78" w:rsidRDefault="00BE1F78">
      <w:pPr>
        <w:pStyle w:val="Default"/>
        <w:spacing w:before="0" w:line="312" w:lineRule="auto"/>
        <w:rPr>
          <w:rStyle w:val="None"/>
          <w:rFonts w:ascii="Times New Roman" w:eastAsia="Times New Roman" w:hAnsi="Times New Roman" w:cs="Times New Roman"/>
          <w:b/>
          <w:bCs/>
          <w:i/>
          <w:iCs/>
        </w:rPr>
      </w:pPr>
    </w:p>
    <w:p w14:paraId="597D6068" w14:textId="77777777" w:rsidR="00BE1F78" w:rsidRDefault="00000000">
      <w:pPr>
        <w:pStyle w:val="Default"/>
        <w:spacing w:before="0" w:line="168" w:lineRule="auto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Times Roman" w:hAnsi="Times Roman"/>
          <w:color w:val="401AFF"/>
          <w:sz w:val="29"/>
          <w:szCs w:val="29"/>
          <w:u w:color="401AFF"/>
        </w:rPr>
        <w:t>INDUSTRIAL</w:t>
      </w:r>
      <w:r>
        <w:rPr>
          <w:rStyle w:val="None"/>
          <w:rFonts w:ascii="Times Roman" w:hAnsi="Times Roman"/>
          <w:color w:val="401AFF"/>
          <w:sz w:val="29"/>
          <w:szCs w:val="29"/>
          <w:u w:color="401AFF"/>
          <w:lang w:val="de-DE"/>
        </w:rPr>
        <w:t xml:space="preserve"> EXPERIENCE </w:t>
      </w:r>
      <w:r>
        <w:rPr>
          <w:rStyle w:val="None"/>
          <w:rFonts w:ascii="Palatino Linotype" w:eastAsia="Palatino Linotype" w:hAnsi="Palatino Linotype" w:cs="Palatino Linotype"/>
          <w:noProof/>
          <w:color w:val="401AFF"/>
          <w:sz w:val="20"/>
          <w:szCs w:val="20"/>
          <w:u w:color="401AFF"/>
        </w:rPr>
        <mc:AlternateContent>
          <mc:Choice Requires="wps">
            <w:drawing>
              <wp:inline distT="0" distB="0" distL="0" distR="0" wp14:anchorId="7C37663F" wp14:editId="745A7BCA">
                <wp:extent cx="6638926" cy="0"/>
                <wp:effectExtent l="0" t="0" r="0" b="0"/>
                <wp:docPr id="1073741828" name="officeArt object" descr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8" style="visibility:visible;width:522.8pt;height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39E84954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/>
          <w:color w:val="401AFF"/>
          <w:u w:color="401AFF"/>
        </w:rPr>
      </w:pPr>
      <w:r>
        <w:rPr>
          <w:rStyle w:val="None"/>
          <w:rFonts w:ascii="Times New Roman" w:hAnsi="Times New Roman"/>
          <w:b/>
          <w:bCs/>
          <w:i/>
          <w:iCs/>
        </w:rPr>
        <w:t>Citi Group</w:t>
      </w:r>
      <w:r>
        <w:rPr>
          <w:rStyle w:val="None"/>
          <w:rFonts w:ascii="Times New Roman" w:hAnsi="Times New Roman"/>
          <w:b/>
          <w:bCs/>
          <w:i/>
          <w:iCs/>
          <w:color w:val="401AFF"/>
          <w:u w:color="401AFF"/>
        </w:rPr>
        <w:t xml:space="preserve">                                                    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color w:val="401AFF"/>
          <w:u w:color="401AFF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/>
          <w:bCs/>
          <w:i/>
          <w:iCs/>
          <w:color w:val="401AFF"/>
          <w:u w:color="401AFF"/>
        </w:rPr>
        <w:t xml:space="preserve">               </w:t>
      </w:r>
      <w:r>
        <w:rPr>
          <w:rStyle w:val="None"/>
          <w:rFonts w:ascii="Times New Roman" w:hAnsi="Times New Roman"/>
          <w:b/>
          <w:bCs/>
          <w:i/>
          <w:iCs/>
        </w:rPr>
        <w:t xml:space="preserve"> </w:t>
      </w:r>
      <w:r>
        <w:rPr>
          <w:rStyle w:val="None"/>
          <w:rFonts w:ascii="Times New Roman" w:hAnsi="Times New Roman"/>
          <w:i/>
          <w:iCs/>
        </w:rPr>
        <w:t>Mar. 2022</w:t>
      </w:r>
      <w:r>
        <w:rPr>
          <w:rStyle w:val="None"/>
          <w:rFonts w:ascii="Times New Roman" w:hAnsi="Times New Roman"/>
          <w:i/>
          <w:iCs/>
          <w:lang w:val="ru-RU"/>
        </w:rPr>
        <w:t xml:space="preserve"> - </w:t>
      </w:r>
      <w:r>
        <w:rPr>
          <w:rStyle w:val="None"/>
          <w:rFonts w:ascii="Times New Roman" w:hAnsi="Times New Roman"/>
          <w:i/>
          <w:iCs/>
        </w:rPr>
        <w:t>Present</w:t>
      </w:r>
      <w:r>
        <w:rPr>
          <w:rStyle w:val="None"/>
          <w:rFonts w:ascii="Times New Roman" w:hAnsi="Times New Roman"/>
          <w:i/>
          <w:iCs/>
          <w:color w:val="401AFF"/>
          <w:u w:color="401AFF"/>
        </w:rPr>
        <w:t xml:space="preserve"> </w:t>
      </w:r>
    </w:p>
    <w:p w14:paraId="1F51E34D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Securities &amp; Cash Middle Office Full Stack Developer - Officer2 </w:t>
      </w:r>
    </w:p>
    <w:p w14:paraId="2389B4E6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Researching and performing Chaotic Engineering to a cloud-based system to test its resilience against.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br/>
      </w:r>
      <w:r>
        <w:rPr>
          <w:rStyle w:val="None"/>
          <w:rFonts w:ascii="Times New Roman" w:hAnsi="Times New Roman"/>
          <w:sz w:val="22"/>
          <w:szCs w:val="22"/>
        </w:rPr>
        <w:t xml:space="preserve">designed failures in network, OS, and database. (Chaotic Engineering, OpenShift, and Docker) </w:t>
      </w:r>
    </w:p>
    <w:p w14:paraId="74EDB0AC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Developing a web application that facilitates securities trading, capable of processing trades submitted by traders and displaying visual analyses of past transactions. (Java, TypeScript, Spring-Boot, Oracle 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br/>
      </w:r>
      <w:r>
        <w:rPr>
          <w:rStyle w:val="None"/>
          <w:rFonts w:ascii="Times New Roman" w:hAnsi="Times New Roman"/>
          <w:sz w:val="22"/>
          <w:szCs w:val="22"/>
        </w:rPr>
        <w:t xml:space="preserve">SQL, REST Service, Angular, and Microservices) </w: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br/>
      </w:r>
    </w:p>
    <w:p w14:paraId="5D9F9D82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Equities Front Office Back-End Developer - Officer1 </w:t>
      </w:r>
    </w:p>
    <w:p w14:paraId="4F6A7B23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>Developed and maintained a low-latency distributed quantitative trading system for low-touch trading in Cash Equities and Options. (Java and Low Latency Programming)</w:t>
      </w:r>
      <w:r>
        <w:rPr>
          <w:rStyle w:val="None"/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br/>
      </w:r>
    </w:p>
    <w:p w14:paraId="4302D1AB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</w:rPr>
        <w:t xml:space="preserve">Citi Group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       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              </w:t>
      </w:r>
      <w:r>
        <w:rPr>
          <w:rStyle w:val="None"/>
          <w:rFonts w:ascii="Times New Roman" w:hAnsi="Times New Roman"/>
          <w:i/>
          <w:iCs/>
          <w:sz w:val="22"/>
          <w:szCs w:val="22"/>
        </w:rPr>
        <w:t>May 2021</w:t>
      </w:r>
      <w:r>
        <w:rPr>
          <w:rStyle w:val="None"/>
          <w:rFonts w:ascii="Times New Roman" w:hAnsi="Times New Roman"/>
          <w:i/>
          <w:iCs/>
          <w:sz w:val="22"/>
          <w:szCs w:val="22"/>
          <w:lang w:val="ru-RU"/>
        </w:rPr>
        <w:t xml:space="preserve"> - </w:t>
      </w:r>
      <w:r>
        <w:rPr>
          <w:rStyle w:val="None"/>
          <w:rFonts w:ascii="Times New Roman" w:hAnsi="Times New Roman"/>
          <w:i/>
          <w:iCs/>
          <w:sz w:val="22"/>
          <w:szCs w:val="22"/>
        </w:rPr>
        <w:t xml:space="preserve">Aug. 2021  </w:t>
      </w:r>
    </w:p>
    <w:p w14:paraId="5E3272CC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Equities Middle Office Back Developer - Internship </w:t>
      </w:r>
    </w:p>
    <w:p w14:paraId="506AE89B" w14:textId="77777777" w:rsidR="00BE1F78" w:rsidRDefault="00000000">
      <w:pPr>
        <w:pStyle w:val="Default"/>
        <w:numPr>
          <w:ilvl w:val="0"/>
          <w:numId w:val="6"/>
        </w:numPr>
        <w:spacing w:before="0"/>
        <w:rPr>
          <w:rFonts w:ascii="Times New Roman" w:hAnsi="Times New Roman"/>
          <w:sz w:val="22"/>
          <w:szCs w:val="22"/>
        </w:rPr>
      </w:pPr>
      <w:r>
        <w:rPr>
          <w:rStyle w:val="None"/>
          <w:rFonts w:ascii="Times New Roman" w:hAnsi="Times New Roman"/>
          <w:sz w:val="22"/>
          <w:szCs w:val="22"/>
        </w:rPr>
        <w:t xml:space="preserve">Developed a program to visualize daily trading data, including trade performance, trade volume, and </w:t>
      </w:r>
      <w:r>
        <w:rPr>
          <w:rStyle w:val="None"/>
          <w:rFonts w:ascii="Times New Roman" w:eastAsia="Times New Roman" w:hAnsi="Times New Roman" w:cs="Times New Roman"/>
        </w:rPr>
        <w:br/>
      </w:r>
      <w:r>
        <w:rPr>
          <w:rStyle w:val="None"/>
          <w:rFonts w:ascii="Times New Roman" w:hAnsi="Times New Roman"/>
          <w:sz w:val="22"/>
          <w:szCs w:val="22"/>
        </w:rPr>
        <w:t xml:space="preserve">internal FIX message processing times, using data from the front </w:t>
      </w:r>
      <w:proofErr w:type="gramStart"/>
      <w:r>
        <w:rPr>
          <w:rStyle w:val="None"/>
          <w:rFonts w:ascii="Times New Roman" w:hAnsi="Times New Roman"/>
          <w:sz w:val="22"/>
          <w:szCs w:val="22"/>
        </w:rPr>
        <w:t>office.(</w:t>
      </w:r>
      <w:proofErr w:type="gramEnd"/>
      <w:r>
        <w:rPr>
          <w:rStyle w:val="None"/>
          <w:rFonts w:ascii="Times New Roman" w:hAnsi="Times New Roman"/>
          <w:sz w:val="22"/>
          <w:szCs w:val="22"/>
        </w:rPr>
        <w:t xml:space="preserve">Python) </w:t>
      </w:r>
    </w:p>
    <w:p w14:paraId="306A5CC0" w14:textId="77777777" w:rsidR="00BE1F78" w:rsidRDefault="00000000">
      <w:pPr>
        <w:pStyle w:val="Default"/>
        <w:numPr>
          <w:ilvl w:val="0"/>
          <w:numId w:val="7"/>
        </w:numPr>
        <w:spacing w:before="0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D</w:t>
      </w:r>
      <w:r>
        <w:rPr>
          <w:rStyle w:val="None"/>
          <w:rFonts w:ascii="Times New Roman" w:hAnsi="Times New Roman"/>
          <w:sz w:val="22"/>
          <w:szCs w:val="22"/>
        </w:rPr>
        <w:t>esigned and developed a complex log parser to automate the analysis of FIX messages which eliminates</w:t>
      </w:r>
      <w:r>
        <w:rPr>
          <w:rStyle w:val="None"/>
          <w:rFonts w:ascii="Times New Roman" w:hAnsi="Times New Roman"/>
        </w:rPr>
        <w:t xml:space="preserve"> </w:t>
      </w:r>
      <w:r>
        <w:rPr>
          <w:rStyle w:val="None"/>
          <w:rFonts w:ascii="Times New Roman" w:hAnsi="Times New Roman"/>
          <w:sz w:val="22"/>
          <w:szCs w:val="22"/>
        </w:rPr>
        <w:t>human errors and saves the time spent on manual analysis. (Python)</w:t>
      </w:r>
    </w:p>
    <w:p w14:paraId="7B74EE70" w14:textId="77777777" w:rsidR="00BE1F78" w:rsidRDefault="00BE1F78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4FEC43D6" w14:textId="77777777" w:rsidR="00BE1F78" w:rsidRDefault="00000000">
      <w:pPr>
        <w:pStyle w:val="Default"/>
        <w:spacing w:before="0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</w:rPr>
        <w:t xml:space="preserve">Hush Tech.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                                                       </w:t>
      </w: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  <w:lang w:val="zh-TW" w:eastAsia="zh-TW"/>
        </w:rPr>
        <w:t xml:space="preserve"> </w:t>
      </w: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                    </w:t>
      </w:r>
      <w:r>
        <w:rPr>
          <w:rStyle w:val="None"/>
          <w:rFonts w:ascii="Times New Roman" w:hAnsi="Times New Roman"/>
          <w:i/>
          <w:iCs/>
          <w:sz w:val="22"/>
          <w:szCs w:val="22"/>
        </w:rPr>
        <w:t>Jul. 2019</w:t>
      </w:r>
      <w:r>
        <w:rPr>
          <w:rStyle w:val="None"/>
          <w:rFonts w:ascii="Times New Roman" w:hAnsi="Times New Roman"/>
          <w:i/>
          <w:iCs/>
          <w:sz w:val="22"/>
          <w:szCs w:val="22"/>
          <w:lang w:val="ru-RU"/>
        </w:rPr>
        <w:t xml:space="preserve"> - </w:t>
      </w:r>
      <w:r>
        <w:rPr>
          <w:rStyle w:val="None"/>
          <w:rFonts w:ascii="Times New Roman" w:hAnsi="Times New Roman"/>
          <w:i/>
          <w:iCs/>
          <w:sz w:val="22"/>
          <w:szCs w:val="22"/>
        </w:rPr>
        <w:t xml:space="preserve">Sept. 2019  </w:t>
      </w:r>
    </w:p>
    <w:p w14:paraId="35F33A0A" w14:textId="77777777" w:rsidR="00BE1F78" w:rsidRDefault="00000000">
      <w:pPr>
        <w:pStyle w:val="Default"/>
        <w:numPr>
          <w:ilvl w:val="0"/>
          <w:numId w:val="5"/>
        </w:numPr>
        <w:spacing w:before="0"/>
        <w:rPr>
          <w:rFonts w:ascii="Times New Roman" w:hAnsi="Times New Roman"/>
          <w:b/>
          <w:bCs/>
          <w:i/>
          <w:iCs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i/>
          <w:iCs/>
          <w:sz w:val="22"/>
          <w:szCs w:val="22"/>
        </w:rPr>
        <w:t xml:space="preserve">Full-Stack developer - Internship </w:t>
      </w:r>
    </w:p>
    <w:p w14:paraId="4F066E8B" w14:textId="77777777" w:rsidR="00BE1F78" w:rsidRDefault="00000000">
      <w:pPr>
        <w:pStyle w:val="Default"/>
        <w:numPr>
          <w:ilvl w:val="0"/>
          <w:numId w:val="7"/>
        </w:numPr>
        <w:spacing w:before="0"/>
        <w:rPr>
          <w:rFonts w:ascii="Times New Roman" w:hAnsi="Times New Roman"/>
        </w:rPr>
      </w:pPr>
      <w:r>
        <w:rPr>
          <w:rStyle w:val="None"/>
          <w:rFonts w:ascii="Times New Roman" w:hAnsi="Times New Roman"/>
        </w:rPr>
        <w:t>Wo</w:t>
      </w:r>
      <w:r>
        <w:rPr>
          <w:rStyle w:val="None"/>
          <w:rFonts w:ascii="Times New Roman" w:hAnsi="Times New Roman"/>
          <w:sz w:val="22"/>
          <w:szCs w:val="22"/>
        </w:rPr>
        <w:t xml:space="preserve">rked as a Full-Stack developer and added new features in both front-end and back-end in a logging </w:t>
      </w:r>
      <w:r>
        <w:rPr>
          <w:rStyle w:val="None"/>
          <w:rFonts w:ascii="Times New Roman" w:eastAsia="Times New Roman" w:hAnsi="Times New Roman" w:cs="Times New Roman"/>
        </w:rPr>
        <w:br/>
      </w:r>
      <w:r>
        <w:rPr>
          <w:rStyle w:val="None"/>
          <w:rFonts w:ascii="Times New Roman" w:hAnsi="Times New Roman"/>
          <w:sz w:val="22"/>
          <w:szCs w:val="22"/>
        </w:rPr>
        <w:t xml:space="preserve">system application to improve the user experience. (Java, JavaScript, MySQL, REST Service, and Spring-Boot) </w:t>
      </w:r>
    </w:p>
    <w:p w14:paraId="44CBAD54" w14:textId="77777777" w:rsidR="00BE1F78" w:rsidRDefault="00BE1F78">
      <w:pPr>
        <w:pStyle w:val="Default"/>
        <w:spacing w:before="0" w:line="312" w:lineRule="auto"/>
        <w:rPr>
          <w:rStyle w:val="None"/>
          <w:rFonts w:ascii="Times New Roman" w:eastAsia="Times New Roman" w:hAnsi="Times New Roman" w:cs="Times New Roman"/>
          <w:sz w:val="22"/>
          <w:szCs w:val="22"/>
        </w:rPr>
      </w:pPr>
    </w:p>
    <w:p w14:paraId="54C53965" w14:textId="77777777" w:rsidR="00BE1F78" w:rsidRDefault="00000000">
      <w:pPr>
        <w:pStyle w:val="Default"/>
        <w:spacing w:before="0" w:line="312" w:lineRule="auto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Roman" w:hAnsi="Times Roman"/>
          <w:color w:val="401AFF"/>
          <w:sz w:val="29"/>
          <w:szCs w:val="29"/>
          <w:u w:color="401AFF"/>
        </w:rPr>
        <w:t>SKILLS</w:t>
      </w:r>
      <w:r>
        <w:rPr>
          <w:rStyle w:val="None"/>
          <w:rFonts w:ascii="Palatino Linotype" w:eastAsia="Palatino Linotype" w:hAnsi="Palatino Linotype" w:cs="Palatino Linotype"/>
          <w:noProof/>
          <w:sz w:val="20"/>
          <w:szCs w:val="20"/>
        </w:rPr>
        <mc:AlternateContent>
          <mc:Choice Requires="wps">
            <w:drawing>
              <wp:inline distT="0" distB="0" distL="0" distR="0" wp14:anchorId="4E4BECCB" wp14:editId="51C7FDB0">
                <wp:extent cx="6638926" cy="0"/>
                <wp:effectExtent l="0" t="0" r="0" b="0"/>
                <wp:docPr id="1073741829" name="officeArt object" descr="Auto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6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29" style="visibility:visible;width:522.8pt;height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  <w:r>
        <w:rPr>
          <w:rStyle w:val="None"/>
          <w:rFonts w:ascii="Times New Roman" w:eastAsia="Times New Roman" w:hAnsi="Times New Roman" w:cs="Times New Roman"/>
          <w:sz w:val="22"/>
          <w:szCs w:val="22"/>
        </w:rPr>
        <w:br/>
      </w: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Programming Languages               </w:t>
      </w:r>
      <w:r>
        <w:rPr>
          <w:rStyle w:val="None"/>
          <w:rFonts w:ascii="Times New Roman" w:hAnsi="Times New Roman"/>
          <w:sz w:val="22"/>
          <w:szCs w:val="22"/>
        </w:rPr>
        <w:t>Python, C/C++, MATLAB, Java, JavaScript/TypeScript, CSS, HTML</w:t>
      </w:r>
    </w:p>
    <w:p w14:paraId="2D37B547" w14:textId="77777777" w:rsidR="00BE1F78" w:rsidRDefault="00000000">
      <w:pPr>
        <w:pStyle w:val="Default"/>
        <w:spacing w:before="0" w:line="312" w:lineRule="auto"/>
        <w:rPr>
          <w:rStyle w:val="None"/>
          <w:rFonts w:ascii="Times New Roman" w:eastAsia="Times New Roman" w:hAnsi="Times New Roman" w:cs="Times New Roman"/>
          <w:sz w:val="22"/>
          <w:szCs w:val="22"/>
        </w:rPr>
      </w:pPr>
      <w:r>
        <w:rPr>
          <w:rStyle w:val="None"/>
          <w:rFonts w:ascii="Times New Roman" w:hAnsi="Times New Roman"/>
          <w:b/>
          <w:bCs/>
          <w:sz w:val="22"/>
          <w:szCs w:val="22"/>
        </w:rPr>
        <w:t>Python Packages</w:t>
      </w:r>
      <w:r>
        <w:rPr>
          <w:rStyle w:val="None"/>
          <w:rFonts w:ascii="Times New Roman" w:hAnsi="Times New Roman"/>
          <w:sz w:val="22"/>
          <w:szCs w:val="22"/>
        </w:rPr>
        <w:t xml:space="preserve">                             Pandas, Matplotlib,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Numpy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PyTorch</w:t>
      </w:r>
      <w:proofErr w:type="spellEnd"/>
      <w:r>
        <w:rPr>
          <w:rStyle w:val="None"/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Style w:val="None"/>
          <w:rFonts w:ascii="Times New Roman" w:hAnsi="Times New Roman"/>
          <w:sz w:val="22"/>
          <w:szCs w:val="22"/>
        </w:rPr>
        <w:t>Tensorflow</w:t>
      </w:r>
      <w:proofErr w:type="spellEnd"/>
    </w:p>
    <w:p w14:paraId="4D32399C" w14:textId="77777777" w:rsidR="00BE1F78" w:rsidRDefault="00000000">
      <w:pPr>
        <w:pStyle w:val="Default"/>
        <w:spacing w:before="0" w:line="312" w:lineRule="auto"/>
      </w:pPr>
      <w:r>
        <w:rPr>
          <w:rStyle w:val="None"/>
          <w:rFonts w:ascii="Times New Roman" w:hAnsi="Times New Roman"/>
          <w:b/>
          <w:bCs/>
          <w:sz w:val="22"/>
          <w:szCs w:val="22"/>
        </w:rPr>
        <w:t xml:space="preserve">Software &amp; Tools                            </w:t>
      </w:r>
      <w:r>
        <w:rPr>
          <w:rStyle w:val="None"/>
          <w:rFonts w:ascii="Times New Roman" w:hAnsi="Times New Roman"/>
          <w:sz w:val="22"/>
          <w:szCs w:val="22"/>
          <w:lang w:val="es-ES_tradnl"/>
        </w:rPr>
        <w:t>LaTeX, Excel</w:t>
      </w:r>
    </w:p>
    <w:sectPr w:rsidR="00BE1F78">
      <w:headerReference w:type="default" r:id="rId18"/>
      <w:footerReference w:type="default" r:id="rId19"/>
      <w:pgSz w:w="12240" w:h="15840"/>
      <w:pgMar w:top="720" w:right="680" w:bottom="1080" w:left="6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ilun Hao" w:date="2024-08-06T17:30:00Z" w:initials="MOU">
    <w:p w14:paraId="735D3876" w14:textId="77777777" w:rsidR="006E38AF" w:rsidRDefault="006E38AF" w:rsidP="006E38A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Major gpa</w:t>
      </w:r>
      <w:r>
        <w:rPr>
          <w:rFonts w:hint="eastAsia"/>
          <w:color w:val="000000"/>
          <w:sz w:val="20"/>
          <w:szCs w:val="20"/>
        </w:rPr>
        <w:t>如果不低（～</w:t>
      </w:r>
      <w:r>
        <w:rPr>
          <w:rFonts w:hint="eastAsia"/>
          <w:color w:val="000000"/>
          <w:sz w:val="20"/>
          <w:szCs w:val="20"/>
        </w:rPr>
        <w:t>3.7</w:t>
      </w:r>
      <w:r>
        <w:rPr>
          <w:rFonts w:hint="eastAsia"/>
          <w:color w:val="000000"/>
          <w:sz w:val="20"/>
          <w:szCs w:val="20"/>
        </w:rPr>
        <w:t>）也可以写上</w:t>
      </w:r>
    </w:p>
  </w:comment>
  <w:comment w:id="1" w:author="Yilun Hao" w:date="2024-08-06T17:31:00Z" w:initials="MOU">
    <w:p w14:paraId="020706B0" w14:textId="77777777" w:rsidR="007F7374" w:rsidRDefault="007F7374" w:rsidP="007F7374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有什么学校的</w:t>
      </w:r>
      <w:r>
        <w:rPr>
          <w:color w:val="000000"/>
          <w:sz w:val="20"/>
          <w:szCs w:val="20"/>
        </w:rPr>
        <w:t>honor</w:t>
      </w:r>
      <w:r>
        <w:rPr>
          <w:rFonts w:hint="eastAsia"/>
          <w:color w:val="000000"/>
          <w:sz w:val="20"/>
          <w:szCs w:val="20"/>
        </w:rPr>
        <w:t>也可以放在</w:t>
      </w:r>
      <w:r>
        <w:rPr>
          <w:color w:val="000000"/>
          <w:sz w:val="20"/>
          <w:szCs w:val="20"/>
        </w:rPr>
        <w:t>education</w:t>
      </w:r>
    </w:p>
  </w:comment>
  <w:comment w:id="2" w:author="Yilun Hao" w:date="2024-08-06T17:36:00Z" w:initials="MOU">
    <w:p w14:paraId="7090E084" w14:textId="77777777" w:rsidR="001E1954" w:rsidRDefault="001E1954" w:rsidP="001E1954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我看你有一篇还是两篇</w:t>
      </w:r>
      <w:r>
        <w:rPr>
          <w:color w:val="000000"/>
          <w:sz w:val="20"/>
          <w:szCs w:val="20"/>
        </w:rPr>
        <w:t xml:space="preserve"> in submission </w:t>
      </w:r>
      <w:r>
        <w:rPr>
          <w:rFonts w:hint="eastAsia"/>
          <w:color w:val="000000"/>
          <w:sz w:val="20"/>
          <w:szCs w:val="20"/>
        </w:rPr>
        <w:t>的</w:t>
      </w:r>
      <w:r>
        <w:rPr>
          <w:color w:val="000000"/>
          <w:sz w:val="20"/>
          <w:szCs w:val="20"/>
        </w:rPr>
        <w:t>paper</w:t>
      </w:r>
      <w:r>
        <w:rPr>
          <w:rFonts w:hint="eastAsia"/>
          <w:color w:val="000000"/>
          <w:sz w:val="20"/>
          <w:szCs w:val="20"/>
        </w:rPr>
        <w:t>，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其实可以在</w:t>
      </w:r>
      <w:r>
        <w:rPr>
          <w:color w:val="000000"/>
          <w:sz w:val="20"/>
          <w:szCs w:val="20"/>
        </w:rPr>
        <w:t>academic experience</w:t>
      </w:r>
      <w:r>
        <w:rPr>
          <w:rFonts w:hint="eastAsia"/>
          <w:color w:val="000000"/>
          <w:sz w:val="20"/>
          <w:szCs w:val="20"/>
        </w:rPr>
        <w:t>前面加一个</w:t>
      </w:r>
      <w:r>
        <w:rPr>
          <w:color w:val="000000"/>
          <w:sz w:val="20"/>
          <w:szCs w:val="20"/>
        </w:rPr>
        <w:t>publication</w:t>
      </w:r>
      <w:r>
        <w:rPr>
          <w:rFonts w:hint="eastAsia"/>
          <w:color w:val="000000"/>
          <w:sz w:val="20"/>
          <w:szCs w:val="20"/>
        </w:rPr>
        <w:t>的</w:t>
      </w:r>
      <w:r>
        <w:rPr>
          <w:color w:val="000000"/>
          <w:sz w:val="20"/>
          <w:szCs w:val="20"/>
        </w:rPr>
        <w:t xml:space="preserve">section </w:t>
      </w:r>
      <w:r>
        <w:rPr>
          <w:rFonts w:hint="eastAsia"/>
          <w:color w:val="000000"/>
          <w:sz w:val="20"/>
          <w:szCs w:val="20"/>
        </w:rPr>
        <w:t>把你</w:t>
      </w:r>
      <w:r>
        <w:rPr>
          <w:color w:val="000000"/>
          <w:sz w:val="20"/>
          <w:szCs w:val="20"/>
        </w:rPr>
        <w:t>submit</w:t>
      </w:r>
      <w:r>
        <w:rPr>
          <w:rFonts w:hint="eastAsia"/>
          <w:color w:val="000000"/>
          <w:sz w:val="20"/>
          <w:szCs w:val="20"/>
        </w:rPr>
        <w:t>的</w:t>
      </w:r>
      <w:r>
        <w:rPr>
          <w:color w:val="000000"/>
          <w:sz w:val="20"/>
          <w:szCs w:val="20"/>
        </w:rPr>
        <w:t>paper</w:t>
      </w:r>
      <w:r>
        <w:rPr>
          <w:rFonts w:hint="eastAsia"/>
          <w:color w:val="000000"/>
          <w:sz w:val="20"/>
          <w:szCs w:val="20"/>
        </w:rPr>
        <w:t>或者</w:t>
      </w:r>
      <w:r>
        <w:rPr>
          <w:color w:val="000000"/>
          <w:sz w:val="20"/>
          <w:szCs w:val="20"/>
        </w:rPr>
        <w:t>patent</w:t>
      </w:r>
      <w:r>
        <w:rPr>
          <w:rFonts w:hint="eastAsia"/>
          <w:color w:val="000000"/>
          <w:sz w:val="20"/>
          <w:szCs w:val="20"/>
        </w:rPr>
        <w:t>放进去</w:t>
      </w:r>
    </w:p>
  </w:comment>
  <w:comment w:id="3" w:author="Yilun Hao" w:date="2024-08-06T17:29:00Z" w:initials="MOU">
    <w:p w14:paraId="2075BA32" w14:textId="4ECF4A36" w:rsidR="006E38AF" w:rsidRDefault="006E38AF" w:rsidP="006E38AF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有点太长了，缩到一行以内</w:t>
      </w:r>
    </w:p>
  </w:comment>
  <w:comment w:id="4" w:author="Yilun Hao" w:date="2024-08-06T17:32:00Z" w:initials="MOU">
    <w:p w14:paraId="4A36FA04" w14:textId="77777777" w:rsidR="007F7374" w:rsidRDefault="007F7374" w:rsidP="007F7374">
      <w:r>
        <w:rPr>
          <w:rStyle w:val="CommentReference"/>
        </w:rPr>
        <w:annotationRef/>
      </w:r>
      <w:r>
        <w:rPr>
          <w:rFonts w:hint="eastAsia"/>
          <w:sz w:val="20"/>
          <w:szCs w:val="20"/>
        </w:rPr>
        <w:t>这个</w:t>
      </w:r>
      <w:r>
        <w:rPr>
          <w:rFonts w:hint="eastAsia"/>
          <w:sz w:val="20"/>
          <w:szCs w:val="20"/>
        </w:rPr>
        <w:t>module</w:t>
      </w:r>
      <w:r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novelty</w:t>
      </w:r>
      <w:r>
        <w:rPr>
          <w:rFonts w:hint="eastAsia"/>
          <w:sz w:val="20"/>
          <w:szCs w:val="20"/>
        </w:rPr>
        <w:t>以及如何实现的可以多写一点</w:t>
      </w:r>
    </w:p>
  </w:comment>
  <w:comment w:id="14" w:author="Yilun Hao" w:date="2024-08-06T17:38:00Z" w:initials="MOU">
    <w:p w14:paraId="1BB0CCF5" w14:textId="77777777" w:rsidR="00CF0D3D" w:rsidRDefault="00CF0D3D" w:rsidP="00CF0D3D">
      <w:r>
        <w:rPr>
          <w:rStyle w:val="CommentReference"/>
        </w:rPr>
        <w:annotationRef/>
      </w:r>
      <w:r>
        <w:rPr>
          <w:rFonts w:hint="eastAsia"/>
          <w:color w:val="000000"/>
          <w:sz w:val="20"/>
          <w:szCs w:val="20"/>
        </w:rPr>
        <w:t>这段</w:t>
      </w:r>
      <w:r>
        <w:rPr>
          <w:color w:val="000000"/>
          <w:sz w:val="20"/>
          <w:szCs w:val="20"/>
        </w:rPr>
        <w:t>research</w:t>
      </w:r>
      <w:r>
        <w:rPr>
          <w:rFonts w:hint="eastAsia"/>
          <w:color w:val="000000"/>
          <w:sz w:val="20"/>
          <w:szCs w:val="20"/>
        </w:rPr>
        <w:t>写的挺细节的，如果前三段还有细节可以稍微扩充也可以扩充一下，尤其是</w:t>
      </w:r>
      <w:r>
        <w:rPr>
          <w:rFonts w:hint="eastAsia"/>
          <w:color w:val="000000"/>
          <w:sz w:val="20"/>
          <w:szCs w:val="20"/>
        </w:rPr>
        <w:t>eccv submit</w:t>
      </w:r>
      <w:r>
        <w:rPr>
          <w:rFonts w:hint="eastAsia"/>
          <w:color w:val="000000"/>
          <w:sz w:val="20"/>
          <w:szCs w:val="20"/>
        </w:rPr>
        <w:t>的那个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35D3876" w15:done="0"/>
  <w15:commentEx w15:paraId="020706B0" w15:paraIdParent="735D3876" w15:done="0"/>
  <w15:commentEx w15:paraId="7090E084" w15:done="0"/>
  <w15:commentEx w15:paraId="2075BA32" w15:done="0"/>
  <w15:commentEx w15:paraId="4A36FA04" w15:done="0"/>
  <w15:commentEx w15:paraId="1BB0CC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79D1B0" w16cex:dateUtc="2024-08-06T21:30:00Z"/>
  <w16cex:commentExtensible w16cex:durableId="6F7C6C42" w16cex:dateUtc="2024-08-06T21:31:00Z"/>
  <w16cex:commentExtensible w16cex:durableId="06212DFB" w16cex:dateUtc="2024-08-06T21:36:00Z"/>
  <w16cex:commentExtensible w16cex:durableId="3D0761B6" w16cex:dateUtc="2024-08-06T21:29:00Z"/>
  <w16cex:commentExtensible w16cex:durableId="75077036" w16cex:dateUtc="2024-08-06T21:32:00Z"/>
  <w16cex:commentExtensible w16cex:durableId="40887240" w16cex:dateUtc="2024-08-06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35D3876" w16cid:durableId="5879D1B0"/>
  <w16cid:commentId w16cid:paraId="020706B0" w16cid:durableId="6F7C6C42"/>
  <w16cid:commentId w16cid:paraId="7090E084" w16cid:durableId="06212DFB"/>
  <w16cid:commentId w16cid:paraId="2075BA32" w16cid:durableId="3D0761B6"/>
  <w16cid:commentId w16cid:paraId="4A36FA04" w16cid:durableId="75077036"/>
  <w16cid:commentId w16cid:paraId="1BB0CCF5" w16cid:durableId="4088724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BE5BA" w14:textId="77777777" w:rsidR="00376FEF" w:rsidRDefault="00376FEF">
      <w:r>
        <w:separator/>
      </w:r>
    </w:p>
  </w:endnote>
  <w:endnote w:type="continuationSeparator" w:id="0">
    <w:p w14:paraId="32344A71" w14:textId="77777777" w:rsidR="00376FEF" w:rsidRDefault="00376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Roman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B21BA" w14:textId="77777777" w:rsidR="00BE1F78" w:rsidRDefault="00BE1F7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84092" w14:textId="77777777" w:rsidR="00376FEF" w:rsidRDefault="00376FEF">
      <w:r>
        <w:separator/>
      </w:r>
    </w:p>
  </w:footnote>
  <w:footnote w:type="continuationSeparator" w:id="0">
    <w:p w14:paraId="1A0F501B" w14:textId="77777777" w:rsidR="00376FEF" w:rsidRDefault="00376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BACE6" w14:textId="77777777" w:rsidR="00BE1F78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89F585D" wp14:editId="240DCD1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0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360BA"/>
    <w:multiLevelType w:val="hybridMultilevel"/>
    <w:tmpl w:val="11D2E2F6"/>
    <w:styleLink w:val="Bullet"/>
    <w:lvl w:ilvl="0" w:tplc="8F203BCE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97084A4">
      <w:start w:val="1"/>
      <w:numFmt w:val="bullet"/>
      <w:lvlText w:val="•"/>
      <w:lvlJc w:val="left"/>
      <w:pPr>
        <w:ind w:left="81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1AF028">
      <w:start w:val="1"/>
      <w:numFmt w:val="bullet"/>
      <w:lvlText w:val="•"/>
      <w:lvlJc w:val="left"/>
      <w:pPr>
        <w:ind w:left="103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19499A4">
      <w:start w:val="1"/>
      <w:numFmt w:val="bullet"/>
      <w:lvlText w:val="•"/>
      <w:lvlJc w:val="left"/>
      <w:pPr>
        <w:ind w:left="125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6049816">
      <w:start w:val="1"/>
      <w:numFmt w:val="bullet"/>
      <w:lvlText w:val="•"/>
      <w:lvlJc w:val="left"/>
      <w:pPr>
        <w:ind w:left="147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CA45FC">
      <w:start w:val="1"/>
      <w:numFmt w:val="bullet"/>
      <w:lvlText w:val="•"/>
      <w:lvlJc w:val="left"/>
      <w:pPr>
        <w:ind w:left="169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F22E24">
      <w:start w:val="1"/>
      <w:numFmt w:val="bullet"/>
      <w:lvlText w:val="•"/>
      <w:lvlJc w:val="left"/>
      <w:pPr>
        <w:ind w:left="191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026524">
      <w:start w:val="1"/>
      <w:numFmt w:val="bullet"/>
      <w:lvlText w:val="•"/>
      <w:lvlJc w:val="left"/>
      <w:pPr>
        <w:ind w:left="213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13A6FC8">
      <w:start w:val="1"/>
      <w:numFmt w:val="bullet"/>
      <w:lvlText w:val="•"/>
      <w:lvlJc w:val="left"/>
      <w:pPr>
        <w:ind w:left="235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B742C94"/>
    <w:multiLevelType w:val="hybridMultilevel"/>
    <w:tmpl w:val="11D2E2F6"/>
    <w:numStyleLink w:val="Bullet"/>
  </w:abstractNum>
  <w:abstractNum w:abstractNumId="2" w15:restartNumberingAfterBreak="0">
    <w:nsid w:val="6BFC6858"/>
    <w:multiLevelType w:val="hybridMultilevel"/>
    <w:tmpl w:val="9834AEEC"/>
    <w:numStyleLink w:val="Bullets"/>
  </w:abstractNum>
  <w:abstractNum w:abstractNumId="3" w15:restartNumberingAfterBreak="0">
    <w:nsid w:val="780359E4"/>
    <w:multiLevelType w:val="hybridMultilevel"/>
    <w:tmpl w:val="9834AEEC"/>
    <w:styleLink w:val="Bullets"/>
    <w:lvl w:ilvl="0" w:tplc="122CA1D4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2048F08">
      <w:start w:val="1"/>
      <w:numFmt w:val="bullet"/>
      <w:lvlText w:val="•"/>
      <w:lvlJc w:val="left"/>
      <w:pPr>
        <w:ind w:left="81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D202E6">
      <w:start w:val="1"/>
      <w:numFmt w:val="bullet"/>
      <w:lvlText w:val="•"/>
      <w:lvlJc w:val="left"/>
      <w:pPr>
        <w:ind w:left="103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600BF9A">
      <w:start w:val="1"/>
      <w:numFmt w:val="bullet"/>
      <w:lvlText w:val="•"/>
      <w:lvlJc w:val="left"/>
      <w:pPr>
        <w:ind w:left="125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0088E40">
      <w:start w:val="1"/>
      <w:numFmt w:val="bullet"/>
      <w:lvlText w:val="•"/>
      <w:lvlJc w:val="left"/>
      <w:pPr>
        <w:ind w:left="147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DEF0B8">
      <w:start w:val="1"/>
      <w:numFmt w:val="bullet"/>
      <w:lvlText w:val="•"/>
      <w:lvlJc w:val="left"/>
      <w:pPr>
        <w:ind w:left="169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1CEC40C">
      <w:start w:val="1"/>
      <w:numFmt w:val="bullet"/>
      <w:lvlText w:val="•"/>
      <w:lvlJc w:val="left"/>
      <w:pPr>
        <w:ind w:left="191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24245D2">
      <w:start w:val="1"/>
      <w:numFmt w:val="bullet"/>
      <w:lvlText w:val="•"/>
      <w:lvlJc w:val="left"/>
      <w:pPr>
        <w:ind w:left="213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B70D248">
      <w:start w:val="1"/>
      <w:numFmt w:val="bullet"/>
      <w:lvlText w:val="•"/>
      <w:lvlJc w:val="left"/>
      <w:pPr>
        <w:ind w:left="2355" w:hanging="375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196500517">
    <w:abstractNumId w:val="3"/>
  </w:num>
  <w:num w:numId="2" w16cid:durableId="210728275">
    <w:abstractNumId w:val="2"/>
  </w:num>
  <w:num w:numId="3" w16cid:durableId="140656555">
    <w:abstractNumId w:val="0"/>
  </w:num>
  <w:num w:numId="4" w16cid:durableId="454064120">
    <w:abstractNumId w:val="1"/>
  </w:num>
  <w:num w:numId="5" w16cid:durableId="1399136169">
    <w:abstractNumId w:val="2"/>
    <w:lvlOverride w:ilvl="0">
      <w:lvl w:ilvl="0" w:tplc="3DA4056E">
        <w:start w:val="1"/>
        <w:numFmt w:val="bullet"/>
        <w:lvlText w:val="•"/>
        <w:lvlJc w:val="left"/>
        <w:pPr>
          <w:ind w:left="189" w:hanging="189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7E24C8">
        <w:start w:val="1"/>
        <w:numFmt w:val="bullet"/>
        <w:lvlText w:val="•"/>
        <w:lvlJc w:val="left"/>
        <w:pPr>
          <w:ind w:left="7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7C7882">
        <w:start w:val="1"/>
        <w:numFmt w:val="bullet"/>
        <w:lvlText w:val="•"/>
        <w:lvlJc w:val="left"/>
        <w:pPr>
          <w:ind w:left="13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B6F98C">
        <w:start w:val="1"/>
        <w:numFmt w:val="bullet"/>
        <w:lvlText w:val="•"/>
        <w:lvlJc w:val="left"/>
        <w:pPr>
          <w:ind w:left="19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0EDF2A">
        <w:start w:val="1"/>
        <w:numFmt w:val="bullet"/>
        <w:lvlText w:val="•"/>
        <w:lvlJc w:val="left"/>
        <w:pPr>
          <w:ind w:left="25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788698">
        <w:start w:val="1"/>
        <w:numFmt w:val="bullet"/>
        <w:lvlText w:val="•"/>
        <w:lvlJc w:val="left"/>
        <w:pPr>
          <w:ind w:left="31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F01966">
        <w:start w:val="1"/>
        <w:numFmt w:val="bullet"/>
        <w:lvlText w:val="•"/>
        <w:lvlJc w:val="left"/>
        <w:pPr>
          <w:ind w:left="37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38AB80">
        <w:start w:val="1"/>
        <w:numFmt w:val="bullet"/>
        <w:lvlText w:val="•"/>
        <w:lvlJc w:val="left"/>
        <w:pPr>
          <w:ind w:left="43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BAC8D0">
        <w:start w:val="1"/>
        <w:numFmt w:val="bullet"/>
        <w:lvlText w:val="•"/>
        <w:lvlJc w:val="left"/>
        <w:pPr>
          <w:ind w:left="4974" w:hanging="174"/>
        </w:pPr>
        <w:rPr>
          <w:rFonts w:ascii="Times New Roman" w:eastAsia="Times New Roman" w:hAnsi="Times New Roman" w:cs="Times New Roman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733037987">
    <w:abstractNumId w:val="2"/>
    <w:lvlOverride w:ilvl="0">
      <w:lvl w:ilvl="0" w:tplc="3DA4056E">
        <w:start w:val="1"/>
        <w:numFmt w:val="bullet"/>
        <w:lvlText w:val="•"/>
        <w:lvlJc w:val="left"/>
        <w:pPr>
          <w:ind w:left="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7E24C8">
        <w:start w:val="1"/>
        <w:numFmt w:val="bullet"/>
        <w:lvlText w:val="•"/>
        <w:lvlJc w:val="left"/>
        <w:pPr>
          <w:ind w:left="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7C7882">
        <w:start w:val="1"/>
        <w:numFmt w:val="bullet"/>
        <w:lvlText w:val="•"/>
        <w:lvlJc w:val="left"/>
        <w:pPr>
          <w:ind w:left="1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B6F98C">
        <w:start w:val="1"/>
        <w:numFmt w:val="bullet"/>
        <w:lvlText w:val="•"/>
        <w:lvlJc w:val="left"/>
        <w:pPr>
          <w:ind w:left="1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0EDF2A">
        <w:start w:val="1"/>
        <w:numFmt w:val="bullet"/>
        <w:lvlText w:val="•"/>
        <w:lvlJc w:val="left"/>
        <w:pPr>
          <w:ind w:left="25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788698">
        <w:start w:val="1"/>
        <w:numFmt w:val="bullet"/>
        <w:lvlText w:val="•"/>
        <w:lvlJc w:val="left"/>
        <w:pPr>
          <w:ind w:left="3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F01966">
        <w:start w:val="1"/>
        <w:numFmt w:val="bullet"/>
        <w:lvlText w:val="•"/>
        <w:lvlJc w:val="left"/>
        <w:pPr>
          <w:ind w:left="3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38AB80">
        <w:start w:val="1"/>
        <w:numFmt w:val="bullet"/>
        <w:lvlText w:val="•"/>
        <w:lvlJc w:val="left"/>
        <w:pPr>
          <w:ind w:left="4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BAC8D0">
        <w:start w:val="1"/>
        <w:numFmt w:val="bullet"/>
        <w:lvlText w:val="•"/>
        <w:lvlJc w:val="left"/>
        <w:pPr>
          <w:ind w:left="4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79065815">
    <w:abstractNumId w:val="2"/>
    <w:lvlOverride w:ilvl="0">
      <w:lvl w:ilvl="0" w:tplc="3DA4056E">
        <w:start w:val="1"/>
        <w:numFmt w:val="bullet"/>
        <w:lvlText w:val="•"/>
        <w:lvlJc w:val="left"/>
        <w:pPr>
          <w:ind w:left="1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A7E24C8">
        <w:start w:val="1"/>
        <w:numFmt w:val="bullet"/>
        <w:lvlText w:val="•"/>
        <w:lvlJc w:val="left"/>
        <w:pPr>
          <w:ind w:left="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57C7882">
        <w:start w:val="1"/>
        <w:numFmt w:val="bullet"/>
        <w:lvlText w:val="•"/>
        <w:lvlJc w:val="left"/>
        <w:pPr>
          <w:ind w:left="1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B6F98C">
        <w:start w:val="1"/>
        <w:numFmt w:val="bullet"/>
        <w:lvlText w:val="•"/>
        <w:lvlJc w:val="left"/>
        <w:pPr>
          <w:ind w:left="1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F0EDF2A">
        <w:start w:val="1"/>
        <w:numFmt w:val="bullet"/>
        <w:lvlText w:val="•"/>
        <w:lvlJc w:val="left"/>
        <w:pPr>
          <w:ind w:left="25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D788698">
        <w:start w:val="1"/>
        <w:numFmt w:val="bullet"/>
        <w:lvlText w:val="•"/>
        <w:lvlJc w:val="left"/>
        <w:pPr>
          <w:ind w:left="31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F01966">
        <w:start w:val="1"/>
        <w:numFmt w:val="bullet"/>
        <w:lvlText w:val="•"/>
        <w:lvlJc w:val="left"/>
        <w:pPr>
          <w:ind w:left="37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238AB80">
        <w:start w:val="1"/>
        <w:numFmt w:val="bullet"/>
        <w:lvlText w:val="•"/>
        <w:lvlJc w:val="left"/>
        <w:pPr>
          <w:ind w:left="43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0BAC8D0">
        <w:start w:val="1"/>
        <w:numFmt w:val="bullet"/>
        <w:lvlText w:val="•"/>
        <w:lvlJc w:val="left"/>
        <w:pPr>
          <w:ind w:left="4974" w:hanging="17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ilun Hao">
    <w15:presenceInfo w15:providerId="AD" w15:userId="S::yilunhao@mit.edu::ece7d5b7-208e-4c0c-8142-a0360f76f2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F78"/>
    <w:rsid w:val="001E1954"/>
    <w:rsid w:val="00376FEF"/>
    <w:rsid w:val="006E38AF"/>
    <w:rsid w:val="007F7374"/>
    <w:rsid w:val="00BE1F78"/>
    <w:rsid w:val="00C95DB1"/>
    <w:rsid w:val="00C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9FCC5"/>
  <w15:docId w15:val="{2862D12D-2ED8-264B-BDC3-07E8702C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i/>
      <w:iCs/>
      <w:outline w:val="0"/>
      <w:color w:val="4F81BD"/>
      <w:u w:val="single" w:color="4F81BD"/>
    </w:rPr>
  </w:style>
  <w:style w:type="character" w:customStyle="1" w:styleId="Hyperlink1">
    <w:name w:val="Hyperlink.1"/>
    <w:basedOn w:val="None"/>
    <w:rPr>
      <w:rFonts w:ascii="Times New Roman" w:eastAsia="Times New Roman" w:hAnsi="Times New Roman" w:cs="Times New Roman"/>
      <w:i/>
      <w:iCs/>
      <w:outline w:val="0"/>
      <w:color w:val="4F81BD"/>
      <w:u w:val="single" w:color="4F81BD"/>
      <w:lang w:val="it-IT"/>
    </w:rPr>
  </w:style>
  <w:style w:type="character" w:customStyle="1" w:styleId="Hyperlink2">
    <w:name w:val="Hyperlink.2"/>
    <w:basedOn w:val="None"/>
    <w:rPr>
      <w:rFonts w:ascii="Times New Roman" w:eastAsia="Times New Roman" w:hAnsi="Times New Roman" w:cs="Times New Roman"/>
      <w:i/>
      <w:iCs/>
      <w:outline w:val="0"/>
      <w:color w:val="4F81BD"/>
      <w:u w:val="single" w:color="4F81BD"/>
      <w:lang w:val="en-US"/>
    </w:rPr>
  </w:style>
  <w:style w:type="character" w:customStyle="1" w:styleId="Hyperlink3">
    <w:name w:val="Hyperlink.3"/>
    <w:basedOn w:val="None"/>
    <w:rPr>
      <w:outline w:val="0"/>
      <w:color w:val="4F81BD"/>
      <w:sz w:val="22"/>
      <w:szCs w:val="22"/>
      <w:u w:val="single" w:color="4F81BD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6E38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8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8AF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8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8AF"/>
    <w:rPr>
      <w:b/>
      <w:bCs/>
      <w:lang w:eastAsia="en-US"/>
    </w:rPr>
  </w:style>
  <w:style w:type="paragraph" w:styleId="Revision">
    <w:name w:val="Revision"/>
    <w:hidden/>
    <w:uiPriority w:val="99"/>
    <w:semiHidden/>
    <w:rsid w:val="007F737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www.cs.mcgill.ca/~kemme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https://openreview.net/profile?id=~Tengjiao_Sun1" TargetMode="External"/><Relationship Id="rId17" Type="http://schemas.openxmlformats.org/officeDocument/2006/relationships/hyperlink" Target="https://citelab.github.io/JAMScrip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s.mcgill.ca/~maheswa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tianyu-hue.github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s.mcgill.ca/~martin/" TargetMode="Externa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https://www.cs.mcgill.ca/~jgu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938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Yilun Hao</cp:lastModifiedBy>
  <cp:revision>5</cp:revision>
  <dcterms:created xsi:type="dcterms:W3CDTF">2024-08-06T21:28:00Z</dcterms:created>
  <dcterms:modified xsi:type="dcterms:W3CDTF">2024-08-06T21:38:00Z</dcterms:modified>
</cp:coreProperties>
</file>